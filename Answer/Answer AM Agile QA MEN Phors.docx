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76" w:type="dxa"/>
        <w:tblLook w:val="04A0" w:firstRow="1" w:lastRow="0" w:firstColumn="1" w:lastColumn="0" w:noHBand="0" w:noVBand="1"/>
      </w:tblPr>
      <w:tblGrid>
        <w:gridCol w:w="2299"/>
        <w:gridCol w:w="7677"/>
      </w:tblGrid>
      <w:tr w:rsidR="009C6FE8" w14:paraId="3A19AECA" w14:textId="77777777" w:rsidTr="009C6FE8">
        <w:trPr>
          <w:trHeight w:val="307"/>
        </w:trPr>
        <w:tc>
          <w:tcPr>
            <w:tcW w:w="2299" w:type="dxa"/>
            <w:shd w:val="clear" w:color="auto" w:fill="2E74B5" w:themeFill="accent5" w:themeFillShade="BF"/>
          </w:tcPr>
          <w:p w14:paraId="39D7AC79" w14:textId="0C90DC02" w:rsidR="009C6FE8" w:rsidRPr="009C6FE8" w:rsidRDefault="009C6FE8" w:rsidP="00F4162F">
            <w:pPr>
              <w:rPr>
                <w:b/>
                <w:bCs/>
                <w:color w:val="FFFFFF" w:themeColor="background1"/>
              </w:rPr>
            </w:pPr>
          </w:p>
          <w:p w14:paraId="0562B168" w14:textId="49CB760A" w:rsidR="009C6FE8" w:rsidRPr="009C6FE8" w:rsidRDefault="009C6FE8" w:rsidP="00F4162F">
            <w:pPr>
              <w:rPr>
                <w:b/>
                <w:bCs/>
                <w:color w:val="FFFFFF" w:themeColor="background1"/>
              </w:rPr>
            </w:pPr>
            <w:r w:rsidRPr="009C6FE8">
              <w:rPr>
                <w:b/>
                <w:bCs/>
                <w:color w:val="FFFFFF" w:themeColor="background1"/>
              </w:rPr>
              <w:t>Name:</w:t>
            </w:r>
          </w:p>
          <w:p w14:paraId="4FFDD563" w14:textId="77777777" w:rsidR="009C6FE8" w:rsidRPr="009C6FE8" w:rsidRDefault="009C6FE8" w:rsidP="00F4162F">
            <w:pPr>
              <w:rPr>
                <w:b/>
                <w:bCs/>
                <w:color w:val="FFFFFF" w:themeColor="background1"/>
              </w:rPr>
            </w:pPr>
          </w:p>
          <w:p w14:paraId="2220B037" w14:textId="77777777" w:rsidR="009C6FE8" w:rsidRPr="009C6FE8" w:rsidRDefault="009C6FE8" w:rsidP="00F4162F">
            <w:pPr>
              <w:rPr>
                <w:b/>
                <w:bCs/>
                <w:color w:val="FFFFFF" w:themeColor="background1"/>
              </w:rPr>
            </w:pPr>
          </w:p>
          <w:p w14:paraId="4E9AEED3" w14:textId="77777777" w:rsidR="009C6FE8" w:rsidRPr="009C6FE8" w:rsidRDefault="009C6FE8" w:rsidP="00F4162F">
            <w:pPr>
              <w:rPr>
                <w:b/>
                <w:bCs/>
                <w:color w:val="FFFFFF" w:themeColor="background1"/>
              </w:rPr>
            </w:pPr>
          </w:p>
          <w:p w14:paraId="10184D11" w14:textId="5B14F8D5" w:rsidR="009C6FE8" w:rsidRPr="009C6FE8" w:rsidRDefault="009C6FE8" w:rsidP="00F4162F">
            <w:pPr>
              <w:rPr>
                <w:b/>
                <w:bCs/>
                <w:color w:val="FFFFFF" w:themeColor="background1"/>
              </w:rPr>
            </w:pPr>
          </w:p>
        </w:tc>
        <w:tc>
          <w:tcPr>
            <w:tcW w:w="7677" w:type="dxa"/>
          </w:tcPr>
          <w:p w14:paraId="0B3F07D7" w14:textId="77777777" w:rsidR="009C6FE8" w:rsidRDefault="009C6FE8" w:rsidP="00F4162F">
            <w:pPr>
              <w:rPr>
                <w:b/>
                <w:bCs/>
              </w:rPr>
            </w:pPr>
          </w:p>
          <w:p w14:paraId="0F51398E" w14:textId="64430AF0" w:rsidR="009C6FE8" w:rsidRPr="009C6FE8" w:rsidRDefault="009C6FE8" w:rsidP="00F4162F">
            <w:pPr>
              <w:rPr>
                <w:b/>
                <w:bCs/>
              </w:rPr>
            </w:pPr>
            <w:r>
              <w:rPr>
                <w:b/>
                <w:bCs/>
              </w:rPr>
              <w:t>M</w:t>
            </w:r>
            <w:r>
              <w:rPr>
                <w:b/>
                <w:bCs/>
              </w:rPr>
              <w:t>s</w:t>
            </w:r>
            <w:r>
              <w:rPr>
                <w:b/>
                <w:bCs/>
              </w:rPr>
              <w:t xml:space="preserve">. MEN </w:t>
            </w:r>
            <w:proofErr w:type="spellStart"/>
            <w:r>
              <w:rPr>
                <w:b/>
                <w:bCs/>
              </w:rPr>
              <w:t>Phors</w:t>
            </w:r>
            <w:proofErr w:type="spellEnd"/>
          </w:p>
        </w:tc>
      </w:tr>
      <w:tr w:rsidR="009C6FE8" w14:paraId="0C14219D" w14:textId="77777777" w:rsidTr="009C6FE8">
        <w:trPr>
          <w:trHeight w:val="93"/>
        </w:trPr>
        <w:tc>
          <w:tcPr>
            <w:tcW w:w="2299" w:type="dxa"/>
            <w:shd w:val="clear" w:color="auto" w:fill="2E74B5" w:themeFill="accent5" w:themeFillShade="BF"/>
          </w:tcPr>
          <w:p w14:paraId="6A08EA7B" w14:textId="2474A116" w:rsidR="009C6FE8" w:rsidRPr="009C6FE8" w:rsidRDefault="009C6FE8" w:rsidP="00F4162F">
            <w:pPr>
              <w:rPr>
                <w:b/>
                <w:bCs/>
                <w:color w:val="FFFFFF" w:themeColor="background1"/>
              </w:rPr>
            </w:pPr>
            <w:r w:rsidRPr="009C6FE8">
              <w:rPr>
                <w:b/>
                <w:bCs/>
                <w:color w:val="FFFFFF" w:themeColor="background1"/>
              </w:rPr>
              <w:t>Apply for:</w:t>
            </w:r>
          </w:p>
        </w:tc>
        <w:tc>
          <w:tcPr>
            <w:tcW w:w="7677" w:type="dxa"/>
          </w:tcPr>
          <w:p w14:paraId="73187381" w14:textId="32ABCD54" w:rsidR="009C6FE8" w:rsidRDefault="009C6FE8" w:rsidP="00F4162F">
            <w:pPr>
              <w:rPr>
                <w:b/>
                <w:bCs/>
              </w:rPr>
            </w:pPr>
            <w:r w:rsidRPr="009C6FE8">
              <w:t>Assistant Manager, Agile Quality Assurance</w:t>
            </w:r>
          </w:p>
        </w:tc>
      </w:tr>
      <w:tr w:rsidR="009C6FE8" w14:paraId="40E0672E" w14:textId="77777777" w:rsidTr="009C6FE8">
        <w:trPr>
          <w:trHeight w:val="87"/>
        </w:trPr>
        <w:tc>
          <w:tcPr>
            <w:tcW w:w="2299" w:type="dxa"/>
            <w:shd w:val="clear" w:color="auto" w:fill="2E74B5" w:themeFill="accent5" w:themeFillShade="BF"/>
          </w:tcPr>
          <w:p w14:paraId="367E879C" w14:textId="67E696DC" w:rsidR="009C6FE8" w:rsidRPr="009C6FE8" w:rsidRDefault="009C6FE8" w:rsidP="00F4162F">
            <w:pPr>
              <w:rPr>
                <w:b/>
                <w:bCs/>
                <w:color w:val="FFFFFF" w:themeColor="background1"/>
              </w:rPr>
            </w:pPr>
            <w:r w:rsidRPr="009C6FE8">
              <w:rPr>
                <w:b/>
                <w:bCs/>
                <w:color w:val="FFFFFF" w:themeColor="background1"/>
              </w:rPr>
              <w:t>Date</w:t>
            </w:r>
            <w:r>
              <w:rPr>
                <w:b/>
                <w:bCs/>
                <w:color w:val="FFFFFF" w:themeColor="background1"/>
              </w:rPr>
              <w:t>:</w:t>
            </w:r>
          </w:p>
        </w:tc>
        <w:tc>
          <w:tcPr>
            <w:tcW w:w="7677" w:type="dxa"/>
          </w:tcPr>
          <w:p w14:paraId="2F253148" w14:textId="39D99D45" w:rsidR="009C6FE8" w:rsidRDefault="009C6FE8" w:rsidP="00F4162F">
            <w:pPr>
              <w:rPr>
                <w:b/>
                <w:bCs/>
              </w:rPr>
            </w:pPr>
            <w:r>
              <w:rPr>
                <w:b/>
                <w:bCs/>
              </w:rPr>
              <w:t>04-Nov-2023</w:t>
            </w:r>
          </w:p>
        </w:tc>
      </w:tr>
    </w:tbl>
    <w:p w14:paraId="04EDC85E" w14:textId="2AD13BD2" w:rsidR="009C6FE8" w:rsidRDefault="009C6FE8" w:rsidP="00F4162F">
      <w:pPr>
        <w:rPr>
          <w:b/>
          <w:bCs/>
        </w:rPr>
      </w:pPr>
    </w:p>
    <w:p w14:paraId="37F0B01F" w14:textId="17B4F580" w:rsidR="009C6FE8" w:rsidRPr="009C6FE8" w:rsidRDefault="009C6FE8" w:rsidP="009C6FE8">
      <w:pPr>
        <w:jc w:val="center"/>
        <w:rPr>
          <w:b/>
          <w:bCs/>
          <w:u w:val="single"/>
        </w:rPr>
      </w:pPr>
      <w:r w:rsidRPr="009C6FE8">
        <w:rPr>
          <w:b/>
          <w:bCs/>
          <w:u w:val="single"/>
        </w:rPr>
        <w:t>Question and Answer</w:t>
      </w:r>
    </w:p>
    <w:p w14:paraId="158419A1" w14:textId="143AEC45" w:rsidR="00F4162F" w:rsidRPr="00A80398" w:rsidRDefault="00F4162F" w:rsidP="00F4162F">
      <w:pPr>
        <w:rPr>
          <w:b/>
          <w:bCs/>
        </w:rPr>
      </w:pPr>
      <w:proofErr w:type="gramStart"/>
      <w:r w:rsidRPr="00A80398">
        <w:rPr>
          <w:b/>
          <w:bCs/>
        </w:rPr>
        <w:t>1,Mobile</w:t>
      </w:r>
      <w:proofErr w:type="gramEnd"/>
      <w:r w:rsidRPr="00A80398">
        <w:rPr>
          <w:b/>
          <w:bCs/>
        </w:rPr>
        <w:t xml:space="preserve"> Automation: Could you please recommend at least two tools or framework we can automate mobile UI functionalities? Please tell us why you recommend those tools to us?</w:t>
      </w:r>
    </w:p>
    <w:p w14:paraId="5EFEE7DB" w14:textId="699E33C8" w:rsidR="000E40BD" w:rsidRDefault="0020673D" w:rsidP="00F4162F">
      <w:r>
        <w:t>A</w:t>
      </w:r>
      <w:r w:rsidR="00F4162F">
        <w:t>nswer</w:t>
      </w:r>
      <w:r w:rsidR="008214D0">
        <w:t xml:space="preserve">: </w:t>
      </w:r>
      <w:bookmarkStart w:id="0" w:name="_GoBack"/>
      <w:bookmarkEnd w:id="0"/>
    </w:p>
    <w:p w14:paraId="21F10E7D" w14:textId="20447B89" w:rsidR="000E40BD" w:rsidRPr="00654921" w:rsidRDefault="008214D0" w:rsidP="00F4162F">
      <w:pPr>
        <w:rPr>
          <w:color w:val="0070C0"/>
        </w:rPr>
      </w:pPr>
      <w:r w:rsidRPr="00654921">
        <w:rPr>
          <w:b/>
          <w:bCs/>
          <w:color w:val="0070C0"/>
        </w:rPr>
        <w:t>Appium</w:t>
      </w:r>
      <w:r w:rsidR="000E40BD" w:rsidRPr="00654921">
        <w:rPr>
          <w:color w:val="0070C0"/>
        </w:rPr>
        <w:t>:</w:t>
      </w:r>
      <w:r w:rsidR="00395BC2" w:rsidRPr="00654921">
        <w:rPr>
          <w:color w:val="0070C0"/>
        </w:rPr>
        <w:t xml:space="preserve"> It</w:t>
      </w:r>
      <w:r w:rsidR="000E40BD" w:rsidRPr="00654921">
        <w:rPr>
          <w:color w:val="0070C0"/>
        </w:rPr>
        <w:t xml:space="preserve"> used mostly in the field of software test automation, to help determine whether the functionality of a given app is working as expected.</w:t>
      </w:r>
      <w:r w:rsidR="002F7F9C" w:rsidRPr="00654921">
        <w:rPr>
          <w:color w:val="0070C0"/>
        </w:rPr>
        <w:t xml:space="preserve"> </w:t>
      </w:r>
      <w:r w:rsidR="000E40BD" w:rsidRPr="00654921">
        <w:rPr>
          <w:color w:val="0070C0"/>
        </w:rPr>
        <w:t>UI automation allows testers to write code that walks through user scenarios in the actual UI of an application.</w:t>
      </w:r>
    </w:p>
    <w:p w14:paraId="07D7F255" w14:textId="4BA50CD9" w:rsidR="00F4162F" w:rsidRPr="00654921" w:rsidRDefault="003C1691" w:rsidP="00F4162F">
      <w:pPr>
        <w:rPr>
          <w:color w:val="0070C0"/>
        </w:rPr>
      </w:pPr>
      <w:r w:rsidRPr="00654921">
        <w:rPr>
          <w:color w:val="0070C0"/>
        </w:rPr>
        <w:t xml:space="preserve"> </w:t>
      </w:r>
      <w:proofErr w:type="spellStart"/>
      <w:r w:rsidRPr="00654921">
        <w:rPr>
          <w:b/>
          <w:bCs/>
          <w:color w:val="0070C0"/>
        </w:rPr>
        <w:t>T</w:t>
      </w:r>
      <w:r w:rsidR="00E83468" w:rsidRPr="00654921">
        <w:rPr>
          <w:b/>
          <w:bCs/>
          <w:color w:val="0070C0"/>
        </w:rPr>
        <w:t>enjhin</w:t>
      </w:r>
      <w:proofErr w:type="spellEnd"/>
      <w:r w:rsidR="00E83468" w:rsidRPr="00654921">
        <w:rPr>
          <w:b/>
          <w:bCs/>
          <w:color w:val="0070C0"/>
        </w:rPr>
        <w:t xml:space="preserve"> / </w:t>
      </w:r>
      <w:proofErr w:type="spellStart"/>
      <w:r w:rsidR="00E83468" w:rsidRPr="00654921">
        <w:rPr>
          <w:b/>
          <w:bCs/>
          <w:color w:val="0070C0"/>
        </w:rPr>
        <w:t>Yethi</w:t>
      </w:r>
      <w:proofErr w:type="spellEnd"/>
      <w:r w:rsidR="000E40BD" w:rsidRPr="00654921">
        <w:rPr>
          <w:color w:val="0070C0"/>
        </w:rPr>
        <w:t>: are digital enables seamless test automation of enterprise mobility applications and covers native as well as hybrid applications across multiple platforms.</w:t>
      </w:r>
    </w:p>
    <w:p w14:paraId="1A633C04" w14:textId="77777777" w:rsidR="00395BC2" w:rsidRPr="00654921" w:rsidRDefault="00395BC2" w:rsidP="00F4162F">
      <w:pPr>
        <w:rPr>
          <w:color w:val="0070C0"/>
        </w:rPr>
      </w:pPr>
      <w:r w:rsidRPr="00654921">
        <w:rPr>
          <w:color w:val="0070C0"/>
        </w:rPr>
        <w:t xml:space="preserve">The most used tool is Appium, and </w:t>
      </w:r>
      <w:proofErr w:type="spellStart"/>
      <w:r w:rsidRPr="00654921">
        <w:rPr>
          <w:color w:val="0070C0"/>
        </w:rPr>
        <w:t>Tenjhin</w:t>
      </w:r>
      <w:proofErr w:type="spellEnd"/>
      <w:r w:rsidRPr="00654921">
        <w:rPr>
          <w:color w:val="0070C0"/>
        </w:rPr>
        <w:t xml:space="preserve"> needs to invest. They also need to have a vendor to support these tools.</w:t>
      </w:r>
    </w:p>
    <w:p w14:paraId="02786D3E" w14:textId="77777777" w:rsidR="00F4162F" w:rsidRPr="0020673D" w:rsidRDefault="00F4162F" w:rsidP="00F4162F">
      <w:pPr>
        <w:rPr>
          <w:b/>
          <w:bCs/>
        </w:rPr>
      </w:pPr>
      <w:r w:rsidRPr="0020673D">
        <w:rPr>
          <w:b/>
          <w:bCs/>
        </w:rPr>
        <w:t>2.Web Automation: Could you please recommend at least two tools or framework we can automate web UI functionalities? Please tell us why you recommend those tools to us?</w:t>
      </w:r>
    </w:p>
    <w:p w14:paraId="6D7D26CA" w14:textId="6028F1CB" w:rsidR="000E40BD" w:rsidRDefault="0020673D" w:rsidP="00F4162F">
      <w:r>
        <w:t>Answer</w:t>
      </w:r>
      <w:r w:rsidR="008214D0">
        <w:t xml:space="preserve">: </w:t>
      </w:r>
    </w:p>
    <w:p w14:paraId="63BB1C64" w14:textId="14E19099" w:rsidR="000E40BD" w:rsidRPr="00654921" w:rsidRDefault="008214D0" w:rsidP="00F4162F">
      <w:pPr>
        <w:rPr>
          <w:color w:val="0070C0"/>
        </w:rPr>
      </w:pPr>
      <w:r w:rsidRPr="00654921">
        <w:rPr>
          <w:b/>
          <w:bCs/>
          <w:color w:val="0070C0"/>
        </w:rPr>
        <w:t>Selenium</w:t>
      </w:r>
      <w:r w:rsidR="000E40BD" w:rsidRPr="00654921">
        <w:rPr>
          <w:color w:val="0070C0"/>
        </w:rPr>
        <w:t>: an open-source, automated testing tool used to test web applications across various browsers. Selenium can only test web applications.</w:t>
      </w:r>
    </w:p>
    <w:p w14:paraId="61038623" w14:textId="203E57E8" w:rsidR="00F4162F" w:rsidRPr="00654921" w:rsidRDefault="008214D0" w:rsidP="00F4162F">
      <w:pPr>
        <w:rPr>
          <w:color w:val="0070C0"/>
        </w:rPr>
      </w:pPr>
      <w:r w:rsidRPr="00654921">
        <w:rPr>
          <w:color w:val="0070C0"/>
        </w:rPr>
        <w:t xml:space="preserve"> </w:t>
      </w:r>
      <w:r w:rsidRPr="00654921">
        <w:rPr>
          <w:b/>
          <w:bCs/>
          <w:color w:val="0070C0"/>
        </w:rPr>
        <w:t>Cypress</w:t>
      </w:r>
      <w:r w:rsidR="000E40BD" w:rsidRPr="00654921">
        <w:rPr>
          <w:color w:val="0070C0"/>
        </w:rPr>
        <w:t>: is test automation tools used for functional testing of web applications by automating browser actions.</w:t>
      </w:r>
    </w:p>
    <w:p w14:paraId="5F3DE9C5" w14:textId="77777777" w:rsidR="00F4162F" w:rsidRPr="0020673D" w:rsidRDefault="00F4162F" w:rsidP="00F4162F">
      <w:pPr>
        <w:rPr>
          <w:b/>
          <w:bCs/>
        </w:rPr>
      </w:pPr>
      <w:r w:rsidRPr="0020673D">
        <w:rPr>
          <w:b/>
          <w:bCs/>
        </w:rPr>
        <w:t>3.API Automation: Could you please recommend at least two tools or framework we can automate API functionalities? Please tell us why you recommend those tools to us?</w:t>
      </w:r>
    </w:p>
    <w:p w14:paraId="2B0E9736" w14:textId="2370202F" w:rsidR="00395BC2" w:rsidRDefault="0020673D" w:rsidP="00F4162F">
      <w:r>
        <w:t>Answer</w:t>
      </w:r>
      <w:r w:rsidR="008214D0">
        <w:t>:</w:t>
      </w:r>
      <w:r w:rsidR="008214D0" w:rsidRPr="008214D0">
        <w:t xml:space="preserve"> </w:t>
      </w:r>
    </w:p>
    <w:p w14:paraId="073B4926" w14:textId="4895F4D0" w:rsidR="00395BC2" w:rsidRPr="00654921" w:rsidRDefault="008214D0" w:rsidP="00F4162F">
      <w:pPr>
        <w:rPr>
          <w:color w:val="0070C0"/>
        </w:rPr>
      </w:pPr>
      <w:r w:rsidRPr="00654921">
        <w:rPr>
          <w:b/>
          <w:bCs/>
          <w:color w:val="0070C0"/>
        </w:rPr>
        <w:t>Postman</w:t>
      </w:r>
      <w:r w:rsidR="00395BC2" w:rsidRPr="00654921">
        <w:rPr>
          <w:color w:val="0070C0"/>
        </w:rPr>
        <w:t>: it creates and automate test suites: Postman's code snippet library enables users to write tests for every request in a collection, which can be chained together to create test suites that validate complex workflows.</w:t>
      </w:r>
    </w:p>
    <w:p w14:paraId="653E217A" w14:textId="2E1BC364" w:rsidR="00F4162F" w:rsidRPr="00654921" w:rsidRDefault="008214D0" w:rsidP="00F4162F">
      <w:pPr>
        <w:rPr>
          <w:color w:val="0070C0"/>
        </w:rPr>
      </w:pPr>
      <w:r w:rsidRPr="00654921">
        <w:rPr>
          <w:color w:val="0070C0"/>
        </w:rPr>
        <w:t>Rest Assured</w:t>
      </w:r>
      <w:r w:rsidR="00395BC2" w:rsidRPr="00654921">
        <w:rPr>
          <w:color w:val="0070C0"/>
        </w:rPr>
        <w:t>: it used to verify the REST APIs with the help of the Java library. Java library acts like a headless client to act upon the Rest web services. The libraries based on the Rest Assured library are also capable of validating the HTTP responses from the server.</w:t>
      </w:r>
    </w:p>
    <w:p w14:paraId="422AC529" w14:textId="77252CF5" w:rsidR="00395BC2" w:rsidRPr="00654921" w:rsidRDefault="00395BC2" w:rsidP="00F4162F">
      <w:pPr>
        <w:rPr>
          <w:color w:val="0070C0"/>
        </w:rPr>
      </w:pPr>
      <w:r w:rsidRPr="00654921">
        <w:rPr>
          <w:b/>
          <w:bCs/>
          <w:color w:val="0070C0"/>
        </w:rPr>
        <w:lastRenderedPageBreak/>
        <w:t>Recommend</w:t>
      </w:r>
      <w:r w:rsidRPr="00654921">
        <w:rPr>
          <w:color w:val="0070C0"/>
        </w:rPr>
        <w:t>: Postman</w:t>
      </w:r>
    </w:p>
    <w:p w14:paraId="1B972947" w14:textId="77777777" w:rsidR="00F4162F" w:rsidRPr="0020673D" w:rsidRDefault="00F4162F" w:rsidP="00F4162F">
      <w:pPr>
        <w:rPr>
          <w:b/>
          <w:bCs/>
        </w:rPr>
      </w:pPr>
      <w:r w:rsidRPr="0020673D">
        <w:rPr>
          <w:b/>
          <w:bCs/>
        </w:rPr>
        <w:t>4.Test Management: Could you provide at least 3 software testing methodologies that we need for testing in bank sector?</w:t>
      </w:r>
    </w:p>
    <w:p w14:paraId="1117481C" w14:textId="5645BA69" w:rsidR="00F4162F" w:rsidRDefault="0020673D" w:rsidP="00F4162F">
      <w:r>
        <w:t xml:space="preserve">Answer: </w:t>
      </w:r>
    </w:p>
    <w:p w14:paraId="0B9DEACA" w14:textId="64510642" w:rsidR="00395BC2" w:rsidRPr="00654921" w:rsidRDefault="00395BC2" w:rsidP="0020673D">
      <w:pPr>
        <w:pStyle w:val="ListParagraph"/>
        <w:numPr>
          <w:ilvl w:val="0"/>
          <w:numId w:val="2"/>
        </w:numPr>
        <w:rPr>
          <w:color w:val="0070C0"/>
        </w:rPr>
      </w:pPr>
      <w:r w:rsidRPr="00654921">
        <w:rPr>
          <w:b/>
          <w:bCs/>
          <w:color w:val="0070C0"/>
        </w:rPr>
        <w:t>Unit Testing</w:t>
      </w:r>
      <w:r w:rsidRPr="00654921">
        <w:rPr>
          <w:color w:val="0070C0"/>
        </w:rPr>
        <w:t xml:space="preserve">: this testing </w:t>
      </w:r>
      <w:r w:rsidR="002261DA" w:rsidRPr="00654921">
        <w:rPr>
          <w:color w:val="0070C0"/>
        </w:rPr>
        <w:t>is performed</w:t>
      </w:r>
      <w:r w:rsidRPr="00654921">
        <w:rPr>
          <w:color w:val="0070C0"/>
        </w:rPr>
        <w:t xml:space="preserve"> by Software Developer.</w:t>
      </w:r>
    </w:p>
    <w:p w14:paraId="7B9AE54C" w14:textId="3D734F5C" w:rsidR="00395BC2" w:rsidRPr="00654921" w:rsidRDefault="00395BC2" w:rsidP="00395BC2">
      <w:pPr>
        <w:ind w:left="360"/>
        <w:rPr>
          <w:color w:val="0070C0"/>
        </w:rPr>
      </w:pPr>
      <w:r w:rsidRPr="00654921">
        <w:rPr>
          <w:color w:val="0070C0"/>
        </w:rPr>
        <w:t xml:space="preserve">Unit testing involves breaking down the software's source code into small units to be tested individually. It </w:t>
      </w:r>
      <w:r w:rsidR="002261DA" w:rsidRPr="00654921">
        <w:rPr>
          <w:color w:val="0070C0"/>
        </w:rPr>
        <w:t xml:space="preserve">is </w:t>
      </w:r>
      <w:r w:rsidRPr="00654921">
        <w:rPr>
          <w:color w:val="0070C0"/>
        </w:rPr>
        <w:t xml:space="preserve">to allow individual parts of the software to be tested, rather than focusing on the performance of the </w:t>
      </w:r>
      <w:r w:rsidR="002261DA" w:rsidRPr="00654921">
        <w:rPr>
          <w:color w:val="0070C0"/>
        </w:rPr>
        <w:t>software.</w:t>
      </w:r>
    </w:p>
    <w:p w14:paraId="516DBBF2" w14:textId="5DA97FB8" w:rsidR="002261DA" w:rsidRPr="00654921" w:rsidRDefault="002261DA" w:rsidP="002261DA">
      <w:pPr>
        <w:pStyle w:val="ListParagraph"/>
        <w:numPr>
          <w:ilvl w:val="0"/>
          <w:numId w:val="1"/>
        </w:numPr>
        <w:rPr>
          <w:color w:val="0070C0"/>
        </w:rPr>
      </w:pPr>
      <w:r w:rsidRPr="00654921">
        <w:rPr>
          <w:b/>
          <w:bCs/>
          <w:color w:val="0070C0"/>
        </w:rPr>
        <w:t>System Integration testing</w:t>
      </w:r>
      <w:r w:rsidRPr="00654921">
        <w:rPr>
          <w:color w:val="0070C0"/>
        </w:rPr>
        <w:t xml:space="preserve">: </w:t>
      </w:r>
    </w:p>
    <w:p w14:paraId="31D97EB2" w14:textId="2EAA538F" w:rsidR="002261DA" w:rsidRPr="00654921" w:rsidRDefault="0020673D" w:rsidP="00F4162F">
      <w:pPr>
        <w:rPr>
          <w:color w:val="0070C0"/>
        </w:rPr>
      </w:pPr>
      <w:r w:rsidRPr="00654921">
        <w:rPr>
          <w:color w:val="0070C0"/>
        </w:rPr>
        <w:t>It</w:t>
      </w:r>
      <w:r w:rsidR="002261DA" w:rsidRPr="00654921">
        <w:rPr>
          <w:color w:val="0070C0"/>
        </w:rPr>
        <w:t xml:space="preserve"> involves testing the entire system to ensure that it performs as expected. The system is tested after each individual unit has been successfully tested and integrated into the system. The main purpose of this testing is to test the operation of the entire system and identify previously unnoticed bugs and problems so that they can be corrected before production. System testing is usually done by a separate testing team instead of the development team or SIT team.</w:t>
      </w:r>
    </w:p>
    <w:p w14:paraId="0ABFE9DB" w14:textId="5D72AE50" w:rsidR="002261DA" w:rsidRPr="00654921" w:rsidRDefault="002261DA" w:rsidP="002261DA">
      <w:pPr>
        <w:pStyle w:val="ListParagraph"/>
        <w:numPr>
          <w:ilvl w:val="0"/>
          <w:numId w:val="1"/>
        </w:numPr>
        <w:rPr>
          <w:b/>
          <w:bCs/>
          <w:color w:val="0070C0"/>
        </w:rPr>
      </w:pPr>
      <w:r w:rsidRPr="00654921">
        <w:rPr>
          <w:b/>
          <w:bCs/>
          <w:color w:val="0070C0"/>
        </w:rPr>
        <w:t>User Acceptance Testing:</w:t>
      </w:r>
    </w:p>
    <w:p w14:paraId="2EBAEFD3" w14:textId="2AB4247F" w:rsidR="002261DA" w:rsidRPr="00654921" w:rsidRDefault="002261DA" w:rsidP="002261DA">
      <w:pPr>
        <w:rPr>
          <w:color w:val="0070C0"/>
        </w:rPr>
      </w:pPr>
      <w:r w:rsidRPr="00654921">
        <w:rPr>
          <w:color w:val="0070C0"/>
        </w:rPr>
        <w:t>This phase involves testing the final software product to ensure that it complies with all business requirements and meets the needs of the end-user while performing as expected.</w:t>
      </w:r>
    </w:p>
    <w:p w14:paraId="180FBCA0" w14:textId="77777777" w:rsidR="002261DA" w:rsidRPr="00654921" w:rsidRDefault="002261DA" w:rsidP="002261DA">
      <w:pPr>
        <w:rPr>
          <w:color w:val="0070C0"/>
        </w:rPr>
      </w:pPr>
      <w:r w:rsidRPr="00654921">
        <w:rPr>
          <w:color w:val="0070C0"/>
        </w:rPr>
        <w:t>To make sure the software product is ready for delivery to the end user. Testing during this stage is usually done both internally by a quality assurance team and externally through beta-testing with a sample of end-users.</w:t>
      </w:r>
    </w:p>
    <w:p w14:paraId="30D808C5" w14:textId="77777777" w:rsidR="002261DA" w:rsidRDefault="002261DA" w:rsidP="002261DA"/>
    <w:p w14:paraId="4536204E" w14:textId="313F9F31" w:rsidR="00F4162F" w:rsidRDefault="00F4162F" w:rsidP="002261DA">
      <w:pPr>
        <w:rPr>
          <w:b/>
          <w:bCs/>
        </w:rPr>
      </w:pPr>
      <w:r w:rsidRPr="0020673D">
        <w:rPr>
          <w:b/>
          <w:bCs/>
        </w:rPr>
        <w:t>5.Test Case: Could you provide a sample template of writing a good test case?</w:t>
      </w:r>
    </w:p>
    <w:p w14:paraId="70CAF22A" w14:textId="3F140F53" w:rsidR="00654921" w:rsidRPr="00654921" w:rsidRDefault="00654921" w:rsidP="002261DA">
      <w:r>
        <w:t xml:space="preserve">Answer: </w:t>
      </w:r>
    </w:p>
    <w:p w14:paraId="522577F0" w14:textId="0F656E86" w:rsidR="008214D0" w:rsidRPr="00654921" w:rsidRDefault="008214D0" w:rsidP="008214D0">
      <w:pPr>
        <w:rPr>
          <w:color w:val="0070C0"/>
        </w:rPr>
      </w:pPr>
      <w:r w:rsidRPr="00654921">
        <w:rPr>
          <w:b/>
          <w:bCs/>
          <w:color w:val="0070C0"/>
        </w:rPr>
        <w:t>Test Case ID</w:t>
      </w:r>
      <w:r w:rsidRPr="00654921">
        <w:rPr>
          <w:color w:val="0070C0"/>
        </w:rPr>
        <w:t>: A unique identifier for the test case.</w:t>
      </w:r>
    </w:p>
    <w:p w14:paraId="2A940B8C" w14:textId="160C846D" w:rsidR="008214D0" w:rsidRPr="00654921" w:rsidRDefault="008214D0" w:rsidP="008214D0">
      <w:pPr>
        <w:rPr>
          <w:color w:val="0070C0"/>
        </w:rPr>
      </w:pPr>
      <w:r w:rsidRPr="00654921">
        <w:rPr>
          <w:b/>
          <w:bCs/>
          <w:color w:val="0070C0"/>
        </w:rPr>
        <w:t xml:space="preserve">Test Case </w:t>
      </w:r>
      <w:r w:rsidR="00720E7C" w:rsidRPr="00654921">
        <w:rPr>
          <w:b/>
          <w:bCs/>
          <w:color w:val="0070C0"/>
        </w:rPr>
        <w:t>title</w:t>
      </w:r>
      <w:r w:rsidRPr="00654921">
        <w:rPr>
          <w:color w:val="0070C0"/>
        </w:rPr>
        <w:t xml:space="preserve">: </w:t>
      </w:r>
      <w:r w:rsidR="00687238" w:rsidRPr="00654921">
        <w:rPr>
          <w:color w:val="0070C0"/>
        </w:rPr>
        <w:t xml:space="preserve">A </w:t>
      </w:r>
      <w:del w:id="1" w:author="Microsoft Word" w:date="2023-11-04T09:22:00Z">
        <w:r w:rsidRPr="00654921">
          <w:rPr>
            <w:color w:val="0070C0"/>
          </w:rPr>
          <w:delText xml:space="preserve">concise and </w:delText>
        </w:r>
      </w:del>
      <w:r w:rsidRPr="00654921">
        <w:rPr>
          <w:color w:val="0070C0"/>
        </w:rPr>
        <w:t>descriptive title for the test case.</w:t>
      </w:r>
    </w:p>
    <w:p w14:paraId="67B90B91" w14:textId="564F1712" w:rsidR="008214D0" w:rsidRPr="00654921" w:rsidRDefault="008214D0" w:rsidP="008214D0">
      <w:pPr>
        <w:rPr>
          <w:color w:val="0070C0"/>
        </w:rPr>
      </w:pPr>
      <w:r w:rsidRPr="00654921">
        <w:rPr>
          <w:b/>
          <w:bCs/>
          <w:color w:val="0070C0"/>
        </w:rPr>
        <w:t>Test Objective</w:t>
      </w:r>
      <w:r w:rsidRPr="00654921">
        <w:rPr>
          <w:color w:val="0070C0"/>
        </w:rPr>
        <w:t>: The objective of the test case.</w:t>
      </w:r>
    </w:p>
    <w:p w14:paraId="5F133274" w14:textId="6E346620" w:rsidR="008214D0" w:rsidRPr="00654921" w:rsidRDefault="008214D0" w:rsidP="008214D0">
      <w:pPr>
        <w:rPr>
          <w:color w:val="0070C0"/>
        </w:rPr>
      </w:pPr>
      <w:r w:rsidRPr="00654921">
        <w:rPr>
          <w:b/>
          <w:bCs/>
          <w:color w:val="0070C0"/>
        </w:rPr>
        <w:t>Pre</w:t>
      </w:r>
      <w:r w:rsidR="007567B2" w:rsidRPr="00654921">
        <w:rPr>
          <w:b/>
          <w:bCs/>
          <w:color w:val="0070C0"/>
        </w:rPr>
        <w:t>-</w:t>
      </w:r>
      <w:r w:rsidRPr="00654921">
        <w:rPr>
          <w:b/>
          <w:bCs/>
          <w:color w:val="0070C0"/>
        </w:rPr>
        <w:t>conditions</w:t>
      </w:r>
      <w:r w:rsidRPr="00654921">
        <w:rPr>
          <w:color w:val="0070C0"/>
        </w:rPr>
        <w:t>: Any necessary conditions that must be met before the test case can be executed.</w:t>
      </w:r>
    </w:p>
    <w:p w14:paraId="15981592" w14:textId="50F6EDF9" w:rsidR="008214D0" w:rsidRPr="00654921" w:rsidRDefault="008214D0" w:rsidP="008214D0">
      <w:pPr>
        <w:rPr>
          <w:color w:val="0070C0"/>
        </w:rPr>
      </w:pPr>
      <w:r w:rsidRPr="00654921">
        <w:rPr>
          <w:b/>
          <w:bCs/>
          <w:color w:val="0070C0"/>
        </w:rPr>
        <w:t>Test Steps</w:t>
      </w:r>
      <w:r w:rsidR="00720E7C" w:rsidRPr="00654921">
        <w:rPr>
          <w:b/>
          <w:bCs/>
          <w:color w:val="0070C0"/>
        </w:rPr>
        <w:t>/test Scenario</w:t>
      </w:r>
      <w:r w:rsidRPr="00654921">
        <w:rPr>
          <w:color w:val="0070C0"/>
        </w:rPr>
        <w:t>: A step-by-step sequence of actions to perform during the test.</w:t>
      </w:r>
    </w:p>
    <w:p w14:paraId="7EC8A3AD" w14:textId="6A7FA0C6" w:rsidR="008214D0" w:rsidRPr="00654921" w:rsidRDefault="008214D0" w:rsidP="008214D0">
      <w:pPr>
        <w:rPr>
          <w:color w:val="0070C0"/>
        </w:rPr>
      </w:pPr>
      <w:r w:rsidRPr="00654921">
        <w:rPr>
          <w:b/>
          <w:bCs/>
          <w:color w:val="0070C0"/>
        </w:rPr>
        <w:t>Expected Results</w:t>
      </w:r>
      <w:r w:rsidRPr="00654921">
        <w:rPr>
          <w:color w:val="0070C0"/>
        </w:rPr>
        <w:t>: The anticipated outcomes or behaviors after executing the test steps.</w:t>
      </w:r>
    </w:p>
    <w:p w14:paraId="056B7910" w14:textId="3334EA14" w:rsidR="008214D0" w:rsidRPr="00654921" w:rsidRDefault="008214D0" w:rsidP="008214D0">
      <w:pPr>
        <w:rPr>
          <w:color w:val="0070C0"/>
        </w:rPr>
      </w:pPr>
      <w:r w:rsidRPr="00654921">
        <w:rPr>
          <w:b/>
          <w:bCs/>
          <w:color w:val="0070C0"/>
        </w:rPr>
        <w:t>Actual Results</w:t>
      </w:r>
      <w:r w:rsidRPr="00654921">
        <w:rPr>
          <w:color w:val="0070C0"/>
        </w:rPr>
        <w:t xml:space="preserve">: The actual </w:t>
      </w:r>
      <w:r w:rsidR="00AB107F" w:rsidRPr="00654921">
        <w:rPr>
          <w:color w:val="0070C0"/>
        </w:rPr>
        <w:t>outcomes result</w:t>
      </w:r>
      <w:r w:rsidR="000722B3" w:rsidRPr="00654921">
        <w:rPr>
          <w:color w:val="0070C0"/>
        </w:rPr>
        <w:t xml:space="preserve"> of test case </w:t>
      </w:r>
      <w:r w:rsidRPr="00654921">
        <w:rPr>
          <w:color w:val="0070C0"/>
        </w:rPr>
        <w:t>observed when executing the test steps.</w:t>
      </w:r>
      <w:r w:rsidR="007E74FF" w:rsidRPr="00654921">
        <w:rPr>
          <w:color w:val="0070C0"/>
        </w:rPr>
        <w:t xml:space="preserve"> It can detail about result</w:t>
      </w:r>
      <w:r w:rsidR="00687238" w:rsidRPr="00654921">
        <w:rPr>
          <w:color w:val="0070C0"/>
        </w:rPr>
        <w:t>.</w:t>
      </w:r>
    </w:p>
    <w:p w14:paraId="4733615A" w14:textId="07101795" w:rsidR="008214D0" w:rsidRPr="00654921" w:rsidRDefault="008214D0" w:rsidP="008214D0">
      <w:pPr>
        <w:rPr>
          <w:color w:val="0070C0"/>
        </w:rPr>
      </w:pPr>
      <w:r w:rsidRPr="00654921">
        <w:rPr>
          <w:b/>
          <w:bCs/>
          <w:color w:val="0070C0"/>
        </w:rPr>
        <w:t>Status</w:t>
      </w:r>
      <w:r w:rsidRPr="00654921">
        <w:rPr>
          <w:color w:val="0070C0"/>
        </w:rPr>
        <w:t>: The pass/fail status of the test case.</w:t>
      </w:r>
    </w:p>
    <w:p w14:paraId="1181EFDF" w14:textId="0DEB9598" w:rsidR="007E74FF" w:rsidRPr="00654921" w:rsidRDefault="007E74FF" w:rsidP="008214D0">
      <w:pPr>
        <w:rPr>
          <w:color w:val="0070C0"/>
        </w:rPr>
      </w:pPr>
      <w:r w:rsidRPr="00654921">
        <w:rPr>
          <w:b/>
          <w:bCs/>
          <w:color w:val="0070C0"/>
        </w:rPr>
        <w:t>Remark</w:t>
      </w:r>
      <w:r w:rsidRPr="00654921">
        <w:rPr>
          <w:color w:val="0070C0"/>
        </w:rPr>
        <w:t>: The comment of the case</w:t>
      </w:r>
    </w:p>
    <w:p w14:paraId="48822AC6" w14:textId="0D494239" w:rsidR="00F4162F" w:rsidRPr="00654921" w:rsidRDefault="007E74FF" w:rsidP="00F4162F">
      <w:pPr>
        <w:rPr>
          <w:color w:val="0070C0"/>
        </w:rPr>
      </w:pPr>
      <w:r w:rsidRPr="00654921">
        <w:rPr>
          <w:b/>
          <w:bCs/>
          <w:color w:val="0070C0"/>
        </w:rPr>
        <w:lastRenderedPageBreak/>
        <w:t>Test Data</w:t>
      </w:r>
      <w:r w:rsidRPr="00654921">
        <w:rPr>
          <w:color w:val="0070C0"/>
        </w:rPr>
        <w:t>: The summary of the test data</w:t>
      </w:r>
    </w:p>
    <w:p w14:paraId="44AFD0FC" w14:textId="7F9CABFB" w:rsidR="00F4162F" w:rsidRDefault="00F4162F" w:rsidP="00F4162F">
      <w:pPr>
        <w:rPr>
          <w:b/>
          <w:bCs/>
        </w:rPr>
      </w:pPr>
      <w:r w:rsidRPr="0020673D">
        <w:rPr>
          <w:b/>
          <w:bCs/>
        </w:rPr>
        <w:t>6.Jira: Could you tell us something about how Quality Assurance Use the Jira?</w:t>
      </w:r>
    </w:p>
    <w:p w14:paraId="387EAB4E" w14:textId="08951E68" w:rsidR="00654921" w:rsidRPr="00654921" w:rsidRDefault="00654921" w:rsidP="00F4162F">
      <w:r>
        <w:t xml:space="preserve">Answer: </w:t>
      </w:r>
    </w:p>
    <w:p w14:paraId="27F13255" w14:textId="274C7196" w:rsidR="00F4162F" w:rsidRPr="00654921" w:rsidRDefault="008214D0" w:rsidP="00F4162F">
      <w:pPr>
        <w:rPr>
          <w:rStyle w:val="Strong"/>
          <w:rFonts w:ascii="Arial" w:hAnsi="Arial" w:cs="Arial"/>
          <w:b w:val="0"/>
          <w:bCs w:val="0"/>
          <w:color w:val="0070C0"/>
          <w:shd w:val="clear" w:color="auto" w:fill="FFFFFF"/>
        </w:rPr>
      </w:pPr>
      <w:r w:rsidRPr="00654921">
        <w:rPr>
          <w:rStyle w:val="Strong"/>
          <w:rFonts w:ascii="Arial" w:hAnsi="Arial" w:cs="Arial"/>
          <w:b w:val="0"/>
          <w:bCs w:val="0"/>
          <w:color w:val="0070C0"/>
          <w:shd w:val="clear" w:color="auto" w:fill="FFFFFF"/>
        </w:rPr>
        <w:t>Issue tracking, Workflow management, Release management and Reporti</w:t>
      </w:r>
      <w:r w:rsidR="00687238" w:rsidRPr="00654921">
        <w:rPr>
          <w:rStyle w:val="Strong"/>
          <w:rFonts w:ascii="Arial" w:hAnsi="Arial" w:cs="Arial"/>
          <w:b w:val="0"/>
          <w:bCs w:val="0"/>
          <w:color w:val="0070C0"/>
          <w:shd w:val="clear" w:color="auto" w:fill="FFFFFF"/>
        </w:rPr>
        <w:t>ng. issues, projects, and workflow</w:t>
      </w:r>
      <w:r w:rsidR="002F7F9C" w:rsidRPr="00654921">
        <w:rPr>
          <w:rStyle w:val="Strong"/>
          <w:rFonts w:ascii="Arial" w:hAnsi="Arial" w:cs="Arial"/>
          <w:b w:val="0"/>
          <w:bCs w:val="0"/>
          <w:color w:val="0070C0"/>
          <w:shd w:val="clear" w:color="auto" w:fill="FFFFFF"/>
        </w:rPr>
        <w:t>.</w:t>
      </w:r>
    </w:p>
    <w:p w14:paraId="03859AD7" w14:textId="737AE6D6" w:rsidR="002F7F9C" w:rsidRPr="00654921" w:rsidRDefault="0020673D" w:rsidP="00F4162F">
      <w:pPr>
        <w:rPr>
          <w:rStyle w:val="Strong"/>
          <w:rFonts w:ascii="Arial" w:hAnsi="Arial" w:cs="Arial"/>
          <w:b w:val="0"/>
          <w:bCs w:val="0"/>
          <w:color w:val="0070C0"/>
          <w:shd w:val="clear" w:color="auto" w:fill="FFFFFF"/>
        </w:rPr>
      </w:pPr>
      <w:r w:rsidRPr="00654921">
        <w:rPr>
          <w:rStyle w:val="Strong"/>
          <w:rFonts w:ascii="Arial" w:hAnsi="Arial" w:cs="Arial"/>
          <w:b w:val="0"/>
          <w:bCs w:val="0"/>
          <w:color w:val="0070C0"/>
          <w:shd w:val="clear" w:color="auto" w:fill="FFFFFF"/>
        </w:rPr>
        <w:t xml:space="preserve">The following we can track issue through JIRA feature: </w:t>
      </w:r>
    </w:p>
    <w:p w14:paraId="07F5ECBA" w14:textId="6CB508D2" w:rsidR="00687238" w:rsidRPr="00654921" w:rsidRDefault="00687238" w:rsidP="00F4162F">
      <w:pPr>
        <w:rPr>
          <w:rStyle w:val="Strong"/>
          <w:rFonts w:ascii="Arial" w:hAnsi="Arial" w:cs="Arial"/>
          <w:b w:val="0"/>
          <w:bCs w:val="0"/>
          <w:color w:val="0070C0"/>
          <w:shd w:val="clear" w:color="auto" w:fill="FFFFFF"/>
        </w:rPr>
      </w:pPr>
      <w:r w:rsidRPr="00654921">
        <w:rPr>
          <w:rStyle w:val="Strong"/>
          <w:rFonts w:ascii="Arial" w:hAnsi="Arial" w:cs="Arial"/>
          <w:b w:val="0"/>
          <w:bCs w:val="0"/>
          <w:color w:val="0070C0"/>
          <w:shd w:val="clear" w:color="auto" w:fill="FFFFFF"/>
        </w:rPr>
        <w:t xml:space="preserve">- </w:t>
      </w:r>
      <w:r w:rsidRPr="00654921">
        <w:rPr>
          <w:rStyle w:val="Strong"/>
          <w:rFonts w:ascii="Arial" w:hAnsi="Arial" w:cs="Arial"/>
          <w:color w:val="0070C0"/>
          <w:shd w:val="clear" w:color="auto" w:fill="FFFFFF"/>
        </w:rPr>
        <w:t>Helps Detect Issues with Ease</w:t>
      </w:r>
      <w:r w:rsidRPr="00654921">
        <w:rPr>
          <w:rStyle w:val="Strong"/>
          <w:rFonts w:ascii="Arial" w:hAnsi="Arial" w:cs="Arial"/>
          <w:b w:val="0"/>
          <w:bCs w:val="0"/>
          <w:color w:val="0070C0"/>
          <w:shd w:val="clear" w:color="auto" w:fill="FFFFFF"/>
        </w:rPr>
        <w:t>: it is easy to identify and treat software bugs/defects, issues related to project management, issue helpdesk and enhancement requests.</w:t>
      </w:r>
    </w:p>
    <w:p w14:paraId="46C85491" w14:textId="4C6B62CB" w:rsidR="00687238" w:rsidRPr="00654921" w:rsidRDefault="00687238" w:rsidP="00F4162F">
      <w:pPr>
        <w:rPr>
          <w:rStyle w:val="Strong"/>
          <w:rFonts w:ascii="Arial" w:hAnsi="Arial" w:cs="Arial"/>
          <w:b w:val="0"/>
          <w:bCs w:val="0"/>
          <w:color w:val="0070C0"/>
          <w:shd w:val="clear" w:color="auto" w:fill="FFFFFF"/>
        </w:rPr>
      </w:pPr>
      <w:r w:rsidRPr="00654921">
        <w:rPr>
          <w:rStyle w:val="Strong"/>
          <w:rFonts w:ascii="Arial" w:hAnsi="Arial" w:cs="Arial"/>
          <w:b w:val="0"/>
          <w:bCs w:val="0"/>
          <w:color w:val="0070C0"/>
          <w:shd w:val="clear" w:color="auto" w:fill="FFFFFF"/>
        </w:rPr>
        <w:t xml:space="preserve">- </w:t>
      </w:r>
      <w:r w:rsidRPr="00654921">
        <w:rPr>
          <w:rStyle w:val="Strong"/>
          <w:rFonts w:ascii="Arial" w:hAnsi="Arial" w:cs="Arial"/>
          <w:color w:val="0070C0"/>
          <w:shd w:val="clear" w:color="auto" w:fill="FFFFFF"/>
        </w:rPr>
        <w:t>Categorizes and Links Issues</w:t>
      </w:r>
      <w:r w:rsidR="005032DF" w:rsidRPr="00654921">
        <w:rPr>
          <w:rStyle w:val="Strong"/>
          <w:rFonts w:ascii="Arial" w:hAnsi="Arial" w:cs="Arial"/>
          <w:b w:val="0"/>
          <w:bCs w:val="0"/>
          <w:color w:val="0070C0"/>
          <w:shd w:val="clear" w:color="auto" w:fill="FFFFFF"/>
        </w:rPr>
        <w:t>: This feature assists the testers to differentiate between issues that appear similar and also track these issues accurately.</w:t>
      </w:r>
    </w:p>
    <w:p w14:paraId="41DAA2EA" w14:textId="10E5D0B9" w:rsidR="00687238" w:rsidRPr="00654921" w:rsidRDefault="005032DF" w:rsidP="00F4162F">
      <w:pPr>
        <w:rPr>
          <w:color w:val="0070C0"/>
        </w:rPr>
      </w:pPr>
      <w:r w:rsidRPr="00654921">
        <w:rPr>
          <w:rStyle w:val="Strong"/>
          <w:rFonts w:ascii="Arial" w:hAnsi="Arial" w:cs="Arial"/>
          <w:b w:val="0"/>
          <w:bCs w:val="0"/>
          <w:color w:val="0070C0"/>
          <w:shd w:val="clear" w:color="auto" w:fill="FFFFFF"/>
        </w:rPr>
        <w:t xml:space="preserve">- </w:t>
      </w:r>
      <w:r w:rsidRPr="00654921">
        <w:rPr>
          <w:rStyle w:val="Strong"/>
          <w:rFonts w:ascii="Arial" w:hAnsi="Arial" w:cs="Arial"/>
          <w:color w:val="0070C0"/>
          <w:shd w:val="clear" w:color="auto" w:fill="FFFFFF"/>
        </w:rPr>
        <w:t>Cloning of Original Issues</w:t>
      </w:r>
      <w:r w:rsidRPr="00654921">
        <w:rPr>
          <w:rStyle w:val="Strong"/>
          <w:rFonts w:ascii="Arial" w:hAnsi="Arial" w:cs="Arial"/>
          <w:b w:val="0"/>
          <w:bCs w:val="0"/>
          <w:color w:val="0070C0"/>
          <w:shd w:val="clear" w:color="auto" w:fill="FFFFFF"/>
        </w:rPr>
        <w:t>:</w:t>
      </w:r>
      <w:r w:rsidRPr="00654921">
        <w:rPr>
          <w:color w:val="0070C0"/>
        </w:rPr>
        <w:t xml:space="preserve"> </w:t>
      </w:r>
      <w:r w:rsidRPr="00654921">
        <w:rPr>
          <w:rStyle w:val="Strong"/>
          <w:rFonts w:ascii="Arial" w:hAnsi="Arial" w:cs="Arial"/>
          <w:b w:val="0"/>
          <w:bCs w:val="0"/>
          <w:color w:val="0070C0"/>
          <w:shd w:val="clear" w:color="auto" w:fill="FFFFFF"/>
        </w:rPr>
        <w:t>They can use this feature to their advantage by providing access to multiple users while managing a single issue on their own.</w:t>
      </w:r>
    </w:p>
    <w:p w14:paraId="1069B33F" w14:textId="5BBC3D58" w:rsidR="005032DF" w:rsidRDefault="00F4162F" w:rsidP="00F4162F">
      <w:pPr>
        <w:rPr>
          <w:b/>
          <w:bCs/>
        </w:rPr>
      </w:pPr>
      <w:r w:rsidRPr="0020673D">
        <w:rPr>
          <w:b/>
          <w:bCs/>
        </w:rPr>
        <w:t xml:space="preserve">7.Gitlab: Could you tell us </w:t>
      </w:r>
      <w:r w:rsidR="005032DF" w:rsidRPr="0020673D">
        <w:rPr>
          <w:b/>
          <w:bCs/>
        </w:rPr>
        <w:t>something</w:t>
      </w:r>
      <w:r w:rsidRPr="0020673D">
        <w:rPr>
          <w:b/>
          <w:bCs/>
        </w:rPr>
        <w:t xml:space="preserve"> about Quality Assurance using Gitlab source code control?</w:t>
      </w:r>
    </w:p>
    <w:p w14:paraId="5F8A3055" w14:textId="1D369E03" w:rsidR="00654921" w:rsidRPr="00654921" w:rsidRDefault="00654921" w:rsidP="00F4162F">
      <w:r>
        <w:t xml:space="preserve">Answer: </w:t>
      </w:r>
    </w:p>
    <w:p w14:paraId="05302E20" w14:textId="0DE7423D" w:rsidR="005032DF" w:rsidRPr="00654921" w:rsidRDefault="00CA6617" w:rsidP="00F4162F">
      <w:pPr>
        <w:rPr>
          <w:color w:val="0070C0"/>
        </w:rPr>
      </w:pPr>
      <w:r>
        <w:rPr>
          <w:color w:val="0070C0"/>
        </w:rPr>
        <w:t xml:space="preserve">- </w:t>
      </w:r>
      <w:r w:rsidR="00845A22" w:rsidRPr="00654921">
        <w:rPr>
          <w:b/>
          <w:bCs/>
          <w:color w:val="0070C0"/>
        </w:rPr>
        <w:t>Version control</w:t>
      </w:r>
      <w:r w:rsidR="005032DF" w:rsidRPr="00654921">
        <w:rPr>
          <w:color w:val="0070C0"/>
        </w:rPr>
        <w:t>:</w:t>
      </w:r>
      <w:r w:rsidR="002E5A8D" w:rsidRPr="00654921">
        <w:rPr>
          <w:color w:val="0070C0"/>
        </w:rPr>
        <w:t xml:space="preserve"> is used to track revisions, solve integration conflicts in code, and manage different artifacts involved in software projects (release version or release candidate)</w:t>
      </w:r>
      <w:r w:rsidR="002F7F9C" w:rsidRPr="00654921">
        <w:rPr>
          <w:color w:val="0070C0"/>
        </w:rPr>
        <w:t>.</w:t>
      </w:r>
    </w:p>
    <w:p w14:paraId="01ECD78D" w14:textId="289BA78A" w:rsidR="005032DF" w:rsidRPr="00654921" w:rsidRDefault="005032DF" w:rsidP="00F4162F">
      <w:pPr>
        <w:rPr>
          <w:color w:val="0070C0"/>
        </w:rPr>
      </w:pPr>
      <w:r w:rsidRPr="00654921">
        <w:rPr>
          <w:color w:val="0070C0"/>
        </w:rPr>
        <w:t>-</w:t>
      </w:r>
      <w:r w:rsidR="00845A22" w:rsidRPr="00654921">
        <w:rPr>
          <w:color w:val="0070C0"/>
        </w:rPr>
        <w:t xml:space="preserve"> </w:t>
      </w:r>
      <w:r w:rsidR="00845A22" w:rsidRPr="00654921">
        <w:rPr>
          <w:b/>
          <w:bCs/>
          <w:color w:val="0070C0"/>
        </w:rPr>
        <w:t>Branching and merging</w:t>
      </w:r>
      <w:r w:rsidRPr="00654921">
        <w:rPr>
          <w:color w:val="0070C0"/>
        </w:rPr>
        <w:t>:</w:t>
      </w:r>
      <w:r w:rsidR="002E5A8D" w:rsidRPr="00654921">
        <w:rPr>
          <w:color w:val="0070C0"/>
        </w:rPr>
        <w:t xml:space="preserve"> </w:t>
      </w:r>
      <w:r w:rsidR="002F7F9C" w:rsidRPr="00654921">
        <w:rPr>
          <w:color w:val="0070C0"/>
        </w:rPr>
        <w:t>QA teams to create branches of the codebase for testing purposes. (</w:t>
      </w:r>
      <w:r w:rsidR="002E5A8D" w:rsidRPr="00654921">
        <w:rPr>
          <w:color w:val="0070C0"/>
        </w:rPr>
        <w:t>merging branch</w:t>
      </w:r>
      <w:r w:rsidR="002F7F9C" w:rsidRPr="00654921">
        <w:rPr>
          <w:color w:val="0070C0"/>
        </w:rPr>
        <w:t xml:space="preserve"> with</w:t>
      </w:r>
      <w:r w:rsidR="002E5A8D" w:rsidRPr="00654921">
        <w:rPr>
          <w:color w:val="0070C0"/>
        </w:rPr>
        <w:t xml:space="preserve"> other</w:t>
      </w:r>
      <w:r w:rsidR="002F7F9C" w:rsidRPr="00654921">
        <w:rPr>
          <w:color w:val="0070C0"/>
        </w:rPr>
        <w:t>s</w:t>
      </w:r>
      <w:r w:rsidR="002E5A8D" w:rsidRPr="00654921">
        <w:rPr>
          <w:color w:val="0070C0"/>
        </w:rPr>
        <w:t xml:space="preserve"> branch</w:t>
      </w:r>
      <w:r w:rsidR="002F7F9C" w:rsidRPr="00654921">
        <w:rPr>
          <w:color w:val="0070C0"/>
        </w:rPr>
        <w:t>)</w:t>
      </w:r>
    </w:p>
    <w:p w14:paraId="5081CA77" w14:textId="77777777" w:rsidR="002F7F9C" w:rsidRPr="00654921" w:rsidRDefault="005032DF" w:rsidP="002E5A8D">
      <w:pPr>
        <w:tabs>
          <w:tab w:val="left" w:pos="6510"/>
        </w:tabs>
        <w:rPr>
          <w:color w:val="0070C0"/>
        </w:rPr>
      </w:pPr>
      <w:r w:rsidRPr="00654921">
        <w:rPr>
          <w:color w:val="0070C0"/>
        </w:rPr>
        <w:t xml:space="preserve">- </w:t>
      </w:r>
      <w:r w:rsidR="00845A22" w:rsidRPr="00654921">
        <w:rPr>
          <w:b/>
          <w:bCs/>
          <w:color w:val="0070C0"/>
        </w:rPr>
        <w:t>Code reviews</w:t>
      </w:r>
      <w:r w:rsidRPr="00654921">
        <w:rPr>
          <w:color w:val="0070C0"/>
        </w:rPr>
        <w:t>:</w:t>
      </w:r>
      <w:r w:rsidR="002E5A8D" w:rsidRPr="00654921">
        <w:rPr>
          <w:color w:val="0070C0"/>
        </w:rPr>
        <w:t xml:space="preserve"> review source code</w:t>
      </w:r>
    </w:p>
    <w:p w14:paraId="55DB34A9" w14:textId="61B57F06" w:rsidR="005032DF" w:rsidRPr="00654921" w:rsidRDefault="002F7F9C" w:rsidP="002E5A8D">
      <w:pPr>
        <w:tabs>
          <w:tab w:val="left" w:pos="6510"/>
        </w:tabs>
        <w:rPr>
          <w:color w:val="0070C0"/>
        </w:rPr>
      </w:pPr>
      <w:r w:rsidRPr="00654921">
        <w:rPr>
          <w:color w:val="0070C0"/>
        </w:rPr>
        <w:t>allows QA teams to review code changes before they are merged into the main codebase with specific bugs or issue</w:t>
      </w:r>
      <w:r w:rsidR="0020673D" w:rsidRPr="00654921">
        <w:rPr>
          <w:color w:val="0070C0"/>
        </w:rPr>
        <w:t>.</w:t>
      </w:r>
    </w:p>
    <w:p w14:paraId="7AB79363" w14:textId="5A55B383" w:rsidR="00F4162F" w:rsidRPr="00654921" w:rsidRDefault="005032DF" w:rsidP="00F4162F">
      <w:pPr>
        <w:rPr>
          <w:color w:val="0070C0"/>
        </w:rPr>
      </w:pPr>
      <w:r w:rsidRPr="00654921">
        <w:rPr>
          <w:color w:val="0070C0"/>
        </w:rPr>
        <w:t xml:space="preserve">- </w:t>
      </w:r>
      <w:r w:rsidR="00845A22" w:rsidRPr="00654921">
        <w:rPr>
          <w:b/>
          <w:bCs/>
          <w:color w:val="0070C0"/>
        </w:rPr>
        <w:t>CI/CD</w:t>
      </w:r>
      <w:r w:rsidRPr="00654921">
        <w:rPr>
          <w:color w:val="0070C0"/>
        </w:rPr>
        <w:t>:</w:t>
      </w:r>
      <w:r w:rsidR="0020673D" w:rsidRPr="00654921">
        <w:rPr>
          <w:color w:val="0070C0"/>
        </w:rPr>
        <w:t xml:space="preserve"> </w:t>
      </w:r>
      <w:r w:rsidR="002F7F9C" w:rsidRPr="00654921">
        <w:rPr>
          <w:color w:val="0070C0"/>
        </w:rPr>
        <w:t xml:space="preserve">It </w:t>
      </w:r>
      <w:r w:rsidR="002E5A8D" w:rsidRPr="00654921">
        <w:rPr>
          <w:color w:val="0070C0"/>
        </w:rPr>
        <w:t>is help</w:t>
      </w:r>
      <w:r w:rsidR="002F7F9C" w:rsidRPr="00654921">
        <w:rPr>
          <w:color w:val="0070C0"/>
        </w:rPr>
        <w:t>ed</w:t>
      </w:r>
      <w:r w:rsidR="002E5A8D" w:rsidRPr="00654921">
        <w:rPr>
          <w:color w:val="0070C0"/>
        </w:rPr>
        <w:t xml:space="preserve"> for deployment</w:t>
      </w:r>
      <w:r w:rsidR="00B11214" w:rsidRPr="00654921">
        <w:rPr>
          <w:color w:val="0070C0"/>
        </w:rPr>
        <w:t xml:space="preserve"> testing</w:t>
      </w:r>
    </w:p>
    <w:p w14:paraId="6F9E23FD" w14:textId="53589AF3" w:rsidR="00F4162F" w:rsidRDefault="00F4162F" w:rsidP="00F4162F">
      <w:pPr>
        <w:rPr>
          <w:b/>
          <w:bCs/>
        </w:rPr>
      </w:pPr>
      <w:r w:rsidRPr="0020673D">
        <w:rPr>
          <w:b/>
          <w:bCs/>
        </w:rPr>
        <w:t>8.</w:t>
      </w:r>
      <w:r w:rsidR="0020673D" w:rsidRPr="0020673D">
        <w:rPr>
          <w:b/>
          <w:bCs/>
        </w:rPr>
        <w:t xml:space="preserve"> </w:t>
      </w:r>
      <w:r w:rsidRPr="0020673D">
        <w:rPr>
          <w:b/>
          <w:bCs/>
        </w:rPr>
        <w:t>SCRUM: Could you tell us what is the QA role in Agile Scrum Framework?</w:t>
      </w:r>
    </w:p>
    <w:p w14:paraId="093D4F85" w14:textId="4578695D" w:rsidR="00654921" w:rsidRPr="00654921" w:rsidRDefault="00654921" w:rsidP="00F4162F">
      <w:r>
        <w:t xml:space="preserve">Answer: </w:t>
      </w:r>
    </w:p>
    <w:p w14:paraId="20D797D3" w14:textId="799846A1" w:rsidR="00F4162F" w:rsidRPr="00654921" w:rsidRDefault="00845A22" w:rsidP="00F4162F">
      <w:pPr>
        <w:rPr>
          <w:color w:val="0070C0"/>
        </w:rPr>
      </w:pPr>
      <w:r w:rsidRPr="00654921">
        <w:rPr>
          <w:color w:val="0070C0"/>
        </w:rPr>
        <w:t xml:space="preserve">Write and execute test cases, Report and track bugs, </w:t>
      </w:r>
      <w:proofErr w:type="gramStart"/>
      <w:r w:rsidRPr="00654921">
        <w:rPr>
          <w:color w:val="0070C0"/>
        </w:rPr>
        <w:t>Automate</w:t>
      </w:r>
      <w:proofErr w:type="gramEnd"/>
      <w:r w:rsidRPr="00654921">
        <w:rPr>
          <w:color w:val="0070C0"/>
        </w:rPr>
        <w:t xml:space="preserve"> testing, Collaborate with the development team, Provide feedback to the product owner</w:t>
      </w:r>
    </w:p>
    <w:p w14:paraId="6693FBB2" w14:textId="2075FD98" w:rsidR="00B11214" w:rsidRPr="00654921" w:rsidRDefault="00B11214" w:rsidP="00F4162F">
      <w:pPr>
        <w:rPr>
          <w:color w:val="0070C0"/>
        </w:rPr>
      </w:pPr>
      <w:r w:rsidRPr="00654921">
        <w:rPr>
          <w:color w:val="0070C0"/>
        </w:rPr>
        <w:t>QA must be involved in the entire development process, from planning to release, to ensure that quality is built into the product from the beginning. By working closely with the Development Team, Product Owner, and Scrum Master, QA teams play a crucial role in ensuring the success of the Scrum framework.</w:t>
      </w:r>
    </w:p>
    <w:p w14:paraId="09E83752" w14:textId="09564756" w:rsidR="00F4162F" w:rsidRPr="0020673D" w:rsidRDefault="00F4162F" w:rsidP="00F4162F">
      <w:pPr>
        <w:rPr>
          <w:b/>
          <w:bCs/>
        </w:rPr>
      </w:pPr>
      <w:r w:rsidRPr="0020673D">
        <w:rPr>
          <w:b/>
          <w:bCs/>
        </w:rPr>
        <w:t>9.</w:t>
      </w:r>
      <w:r w:rsidR="0020673D" w:rsidRPr="0020673D">
        <w:rPr>
          <w:b/>
          <w:bCs/>
        </w:rPr>
        <w:t xml:space="preserve"> </w:t>
      </w:r>
      <w:r w:rsidRPr="0020673D">
        <w:rPr>
          <w:b/>
          <w:bCs/>
        </w:rPr>
        <w:t>Project: Please create a small project using Playwright Test Automation Framework. Visit "</w:t>
      </w:r>
      <w:proofErr w:type="spellStart"/>
      <w:r w:rsidRPr="0020673D">
        <w:rPr>
          <w:b/>
          <w:bCs/>
        </w:rPr>
        <w:t>playwright.dev</w:t>
      </w:r>
      <w:proofErr w:type="spellEnd"/>
      <w:r w:rsidRPr="0020673D">
        <w:rPr>
          <w:b/>
          <w:bCs/>
        </w:rPr>
        <w:t xml:space="preserve">" for guideline. Please use </w:t>
      </w:r>
      <w:proofErr w:type="spellStart"/>
      <w:r w:rsidRPr="0020673D">
        <w:rPr>
          <w:b/>
          <w:bCs/>
        </w:rPr>
        <w:t>Github</w:t>
      </w:r>
      <w:proofErr w:type="spellEnd"/>
      <w:r w:rsidRPr="0020673D">
        <w:rPr>
          <w:b/>
          <w:bCs/>
        </w:rPr>
        <w:t xml:space="preserve"> public repo to share with us in your answer.</w:t>
      </w:r>
    </w:p>
    <w:p w14:paraId="2C9F0B13" w14:textId="0FD24410" w:rsidR="00F4162F" w:rsidRDefault="0020673D" w:rsidP="00F4162F">
      <w:r w:rsidRPr="0020673D">
        <w:rPr>
          <w:b/>
          <w:bCs/>
        </w:rPr>
        <w:t>A</w:t>
      </w:r>
      <w:r w:rsidR="00F4162F" w:rsidRPr="0020673D">
        <w:rPr>
          <w:b/>
          <w:bCs/>
        </w:rPr>
        <w:t>nswer</w:t>
      </w:r>
      <w:r>
        <w:t xml:space="preserve">: </w:t>
      </w:r>
      <w:r w:rsidRPr="0020673D">
        <w:rPr>
          <w:b/>
          <w:bCs/>
          <w:color w:val="0070C0"/>
        </w:rPr>
        <w:t>https://github.com/menphors/answer_am_agile_qa</w:t>
      </w:r>
    </w:p>
    <w:p w14:paraId="12C4CD57" w14:textId="376EEEED" w:rsidR="0012695D" w:rsidRDefault="00F4162F" w:rsidP="00F4162F">
      <w:r>
        <w:lastRenderedPageBreak/>
        <w:t>10.About yourself: Could you describe about your personal strength and weaknesses? How do you contribute your skills to Agile QA team and Woori Bank for improvement?</w:t>
      </w:r>
    </w:p>
    <w:p w14:paraId="2493B010" w14:textId="77777777" w:rsidR="00654921" w:rsidRDefault="00654921" w:rsidP="00654921">
      <w:r>
        <w:t xml:space="preserve">Answer: </w:t>
      </w:r>
    </w:p>
    <w:p w14:paraId="35D0C148" w14:textId="0D14C6DD" w:rsidR="00654921" w:rsidRPr="00CA6617" w:rsidRDefault="00654921" w:rsidP="00654921">
      <w:pPr>
        <w:pStyle w:val="ListParagraph"/>
        <w:numPr>
          <w:ilvl w:val="0"/>
          <w:numId w:val="3"/>
        </w:numPr>
        <w:rPr>
          <w:color w:val="0070C0"/>
        </w:rPr>
      </w:pPr>
      <w:r w:rsidRPr="00CA6617">
        <w:rPr>
          <w:b/>
          <w:bCs/>
          <w:color w:val="0070C0"/>
        </w:rPr>
        <w:t>My Strength</w:t>
      </w:r>
      <w:r w:rsidRPr="00CA6617">
        <w:rPr>
          <w:color w:val="0070C0"/>
        </w:rPr>
        <w:t xml:space="preserve">: </w:t>
      </w:r>
      <w:r w:rsidR="00901723" w:rsidRPr="00CA6617">
        <w:rPr>
          <w:color w:val="0070C0"/>
        </w:rPr>
        <w:t>I can work under pressure. I can run the project at the same time even at the tiny time. I can be flexible with the requirements.</w:t>
      </w:r>
    </w:p>
    <w:p w14:paraId="7DDA7B1C" w14:textId="35BD79BE" w:rsidR="00654921" w:rsidRPr="00CA6617" w:rsidRDefault="00654921" w:rsidP="00654921">
      <w:pPr>
        <w:pStyle w:val="ListParagraph"/>
        <w:numPr>
          <w:ilvl w:val="0"/>
          <w:numId w:val="3"/>
        </w:numPr>
        <w:rPr>
          <w:color w:val="0070C0"/>
        </w:rPr>
      </w:pPr>
      <w:r w:rsidRPr="00CA6617">
        <w:rPr>
          <w:b/>
          <w:bCs/>
          <w:color w:val="0070C0"/>
        </w:rPr>
        <w:t>My weaknesses</w:t>
      </w:r>
      <w:r w:rsidRPr="00CA6617">
        <w:rPr>
          <w:color w:val="0070C0"/>
        </w:rPr>
        <w:t xml:space="preserve">: </w:t>
      </w:r>
      <w:r w:rsidR="00901723" w:rsidRPr="00CA6617">
        <w:rPr>
          <w:color w:val="0070C0"/>
        </w:rPr>
        <w:t>I am attentive to detail. I need to take some time to get more understanding.</w:t>
      </w:r>
    </w:p>
    <w:p w14:paraId="43A3317D" w14:textId="60320B9B" w:rsidR="00654921" w:rsidRPr="00CA6617" w:rsidRDefault="007F65B9" w:rsidP="007F65B9">
      <w:pPr>
        <w:pStyle w:val="ListParagraph"/>
        <w:numPr>
          <w:ilvl w:val="0"/>
          <w:numId w:val="3"/>
        </w:numPr>
        <w:rPr>
          <w:color w:val="0070C0"/>
        </w:rPr>
      </w:pPr>
      <w:r w:rsidRPr="00CA6617">
        <w:rPr>
          <w:color w:val="0070C0"/>
        </w:rPr>
        <w:t>I can contribute my skills to Woori Bank with my talent skills such QA improvement process with agile scrum framework using Agile methodology, Project Management and dedicate my technical skills to apply with the current position that I used to have experience.</w:t>
      </w:r>
    </w:p>
    <w:sectPr w:rsidR="00654921" w:rsidRPr="00CA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96400"/>
    <w:multiLevelType w:val="hybridMultilevel"/>
    <w:tmpl w:val="890E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D3DEB"/>
    <w:multiLevelType w:val="hybridMultilevel"/>
    <w:tmpl w:val="C504A796"/>
    <w:lvl w:ilvl="0" w:tplc="22E4DC0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91584"/>
    <w:multiLevelType w:val="hybridMultilevel"/>
    <w:tmpl w:val="2B2ED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2F"/>
    <w:rsid w:val="000722B3"/>
    <w:rsid w:val="000E40BD"/>
    <w:rsid w:val="000F5AED"/>
    <w:rsid w:val="0012695D"/>
    <w:rsid w:val="0020673D"/>
    <w:rsid w:val="00222929"/>
    <w:rsid w:val="002261DA"/>
    <w:rsid w:val="00230C1F"/>
    <w:rsid w:val="002D2740"/>
    <w:rsid w:val="002E5A8D"/>
    <w:rsid w:val="002F7F9C"/>
    <w:rsid w:val="00313D72"/>
    <w:rsid w:val="00374073"/>
    <w:rsid w:val="00395BC2"/>
    <w:rsid w:val="003C1691"/>
    <w:rsid w:val="005032DF"/>
    <w:rsid w:val="00614061"/>
    <w:rsid w:val="00654921"/>
    <w:rsid w:val="00687238"/>
    <w:rsid w:val="00720E7C"/>
    <w:rsid w:val="007567B2"/>
    <w:rsid w:val="007E74FF"/>
    <w:rsid w:val="007E7A04"/>
    <w:rsid w:val="007F65B9"/>
    <w:rsid w:val="008214D0"/>
    <w:rsid w:val="00845A22"/>
    <w:rsid w:val="00901723"/>
    <w:rsid w:val="009C6FE8"/>
    <w:rsid w:val="00A80398"/>
    <w:rsid w:val="00AB107F"/>
    <w:rsid w:val="00B11214"/>
    <w:rsid w:val="00CA6617"/>
    <w:rsid w:val="00E83468"/>
    <w:rsid w:val="00EA5964"/>
    <w:rsid w:val="00F4162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7D73"/>
  <w15:chartTrackingRefBased/>
  <w15:docId w15:val="{860CC2B2-044F-4C8D-B8AB-3BB2BA3D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14D0"/>
    <w:rPr>
      <w:b/>
      <w:bCs/>
    </w:rPr>
  </w:style>
  <w:style w:type="paragraph" w:styleId="ListParagraph">
    <w:name w:val="List Paragraph"/>
    <w:basedOn w:val="Normal"/>
    <w:uiPriority w:val="34"/>
    <w:qFormat/>
    <w:rsid w:val="00395BC2"/>
    <w:pPr>
      <w:ind w:left="720"/>
      <w:contextualSpacing/>
    </w:pPr>
  </w:style>
  <w:style w:type="table" w:styleId="TableGrid">
    <w:name w:val="Table Grid"/>
    <w:basedOn w:val="TableNormal"/>
    <w:uiPriority w:val="39"/>
    <w:rsid w:val="009C6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Phors MEN</dc:creator>
  <cp:keywords/>
  <dc:description/>
  <cp:lastModifiedBy>chao vunthay</cp:lastModifiedBy>
  <cp:revision>3</cp:revision>
  <dcterms:created xsi:type="dcterms:W3CDTF">2023-11-04T09:15:00Z</dcterms:created>
  <dcterms:modified xsi:type="dcterms:W3CDTF">2023-11-04T09:22:00Z</dcterms:modified>
</cp:coreProperties>
</file>